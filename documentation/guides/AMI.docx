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73F" w:rsidRPr="00C2073F" w:rsidRDefault="00C2073F" w:rsidP="00334EB3">
      <w:pPr>
        <w:pStyle w:val="Title"/>
        <w:jc w:val="center"/>
      </w:pPr>
      <w:r w:rsidRPr="00C2073F">
        <w:t>Configuring ETT using AMIs</w:t>
      </w:r>
    </w:p>
    <w:p w:rsidR="00C2073F" w:rsidRDefault="00C2073F" w:rsidP="00C2073F">
      <w:pPr>
        <w:pStyle w:val="Heading1"/>
        <w:rPr>
          <w:rFonts w:eastAsia="Times New Roman"/>
        </w:rPr>
      </w:pPr>
      <w:r>
        <w:rPr>
          <w:rFonts w:eastAsia="Times New Roman"/>
        </w:rPr>
        <w:t>Introduction</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document explains the process on how to use ONC provided AMIs to install and configure ETT to have and independent instance from the ONC hosted instance. </w:t>
      </w:r>
    </w:p>
    <w:p w:rsidR="00C2073F" w:rsidRDefault="00C2073F" w:rsidP="00C2073F">
      <w:pPr>
        <w:shd w:val="clear" w:color="auto" w:fill="FFFFFF"/>
        <w:spacing w:before="100" w:beforeAutospacing="1" w:after="240" w:line="240" w:lineRule="auto"/>
        <w:rPr>
          <w:rFonts w:ascii="Segoe UI" w:eastAsia="Times New Roman" w:hAnsi="Segoe UI" w:cs="Segoe UI"/>
          <w:color w:val="333333"/>
          <w:sz w:val="24"/>
          <w:szCs w:val="24"/>
        </w:rPr>
      </w:pPr>
      <w:r w:rsidRPr="00C2073F">
        <w:rPr>
          <w:rFonts w:ascii="Segoe UI" w:eastAsia="Times New Roman" w:hAnsi="Segoe UI" w:cs="Segoe UI"/>
          <w:b/>
          <w:color w:val="333333"/>
          <w:sz w:val="24"/>
          <w:szCs w:val="24"/>
        </w:rPr>
        <w:t xml:space="preserve">Note: </w:t>
      </w:r>
      <w:r>
        <w:rPr>
          <w:rFonts w:ascii="Segoe UI" w:eastAsia="Times New Roman" w:hAnsi="Segoe UI" w:cs="Segoe UI"/>
          <w:color w:val="333333"/>
          <w:sz w:val="24"/>
          <w:szCs w:val="24"/>
        </w:rPr>
        <w:t xml:space="preserve">The ETT AMIs is </w:t>
      </w:r>
      <w:r w:rsidRPr="00C2073F">
        <w:rPr>
          <w:rFonts w:ascii="Segoe UI" w:eastAsia="Times New Roman" w:hAnsi="Segoe UI" w:cs="Segoe UI"/>
          <w:color w:val="333333"/>
          <w:sz w:val="24"/>
          <w:szCs w:val="24"/>
        </w:rPr>
        <w:t>curren</w:t>
      </w:r>
      <w:r>
        <w:rPr>
          <w:rFonts w:ascii="Segoe UI" w:eastAsia="Times New Roman" w:hAnsi="Segoe UI" w:cs="Segoe UI"/>
          <w:color w:val="333333"/>
          <w:sz w:val="24"/>
          <w:szCs w:val="24"/>
        </w:rPr>
        <w:t xml:space="preserve">tly available as private images. The reason for them being private is because the AMIs were created using an older version of Ubuntu Linux (12.x) and Amazon does not allow creation of public AMIs for the older operating systems. So in order to access the AMIs, the organization would have to provide their AWS account id so that ONC team can authorize the organization to access and use the AMIs. </w:t>
      </w:r>
    </w:p>
    <w:p w:rsidR="00C2073F" w:rsidRDefault="00C2073F" w:rsidP="00C2073F">
      <w:pPr>
        <w:pStyle w:val="Heading1"/>
        <w:rPr>
          <w:rFonts w:eastAsia="Times New Roman"/>
        </w:rPr>
      </w:pPr>
      <w:r>
        <w:rPr>
          <w:rFonts w:eastAsia="Times New Roman"/>
        </w:rPr>
        <w:t xml:space="preserve">ETT </w:t>
      </w:r>
      <w:r w:rsidR="00334EB3">
        <w:rPr>
          <w:rFonts w:eastAsia="Times New Roman"/>
        </w:rPr>
        <w:t>Deployment</w:t>
      </w:r>
      <w:r>
        <w:rPr>
          <w:rFonts w:eastAsia="Times New Roman"/>
        </w:rPr>
        <w:t xml:space="preserve"> Architecture and Instances</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diagram below shows a high level overview of the ETT deployment architecture</w:t>
      </w: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noProof/>
          <w:color w:val="333333"/>
          <w:sz w:val="24"/>
          <w:szCs w:val="24"/>
        </w:rPr>
        <w:drawing>
          <wp:inline distT="0" distB="0" distL="0" distR="0" wp14:anchorId="3D984090">
            <wp:extent cx="5915025" cy="29579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2957967"/>
                    </a:xfrm>
                    <a:prstGeom prst="rect">
                      <a:avLst/>
                    </a:prstGeom>
                    <a:noFill/>
                  </pic:spPr>
                </pic:pic>
              </a:graphicData>
            </a:graphic>
          </wp:inline>
        </w:drawing>
      </w: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Default="00E62169"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ETT architecture requires </w:t>
      </w:r>
      <w:r w:rsidR="0084294C">
        <w:rPr>
          <w:rFonts w:ascii="Segoe UI" w:eastAsia="Times New Roman" w:hAnsi="Segoe UI" w:cs="Segoe UI"/>
          <w:color w:val="333333"/>
          <w:sz w:val="24"/>
          <w:szCs w:val="24"/>
        </w:rPr>
        <w:t xml:space="preserve">these </w:t>
      </w:r>
      <w:r w:rsidRPr="00C2073F">
        <w:rPr>
          <w:rFonts w:ascii="Segoe UI" w:eastAsia="Times New Roman" w:hAnsi="Segoe UI" w:cs="Segoe UI"/>
          <w:color w:val="333333"/>
          <w:sz w:val="24"/>
          <w:szCs w:val="24"/>
        </w:rPr>
        <w:t>three instances and three registered domains for running all the components: we will refer to these three domains as edgedomain, jamesdomain, directdomain. The provided instances are functional with these pre-configured parameters for the above three domains: ttpedgedev.sitenv.org, ttpdsdev.sitenv.org, ttpds2</w:t>
      </w:r>
      <w:r w:rsidR="000E1597">
        <w:rPr>
          <w:rFonts w:ascii="Segoe UI" w:eastAsia="Times New Roman" w:hAnsi="Segoe UI" w:cs="Segoe UI"/>
          <w:color w:val="333333"/>
          <w:sz w:val="24"/>
          <w:szCs w:val="24"/>
        </w:rPr>
        <w:t>dev</w:t>
      </w:r>
      <w:r w:rsidRPr="00C2073F">
        <w:rPr>
          <w:rFonts w:ascii="Segoe UI" w:eastAsia="Times New Roman" w:hAnsi="Segoe UI" w:cs="Segoe UI"/>
          <w:color w:val="333333"/>
          <w:sz w:val="24"/>
          <w:szCs w:val="24"/>
        </w:rPr>
        <w:t xml:space="preserve">.sitenv.org. After instantiating you will have to follow the outlined steps to point these settings to your own domains with </w:t>
      </w:r>
      <w:r>
        <w:rPr>
          <w:rFonts w:ascii="Segoe UI" w:eastAsia="Times New Roman" w:hAnsi="Segoe UI" w:cs="Segoe UI"/>
          <w:color w:val="333333"/>
          <w:sz w:val="24"/>
          <w:szCs w:val="24"/>
        </w:rPr>
        <w:t>corresponding</w:t>
      </w:r>
      <w:r w:rsidRPr="00C2073F">
        <w:rPr>
          <w:rFonts w:ascii="Segoe UI" w:eastAsia="Times New Roman" w:hAnsi="Segoe UI" w:cs="Segoe UI"/>
          <w:color w:val="333333"/>
          <w:sz w:val="24"/>
          <w:szCs w:val="24"/>
        </w:rPr>
        <w:t xml:space="preserve"> certificates.</w:t>
      </w:r>
    </w:p>
    <w:p w:rsidR="00E62169" w:rsidRPr="00C2073F" w:rsidRDefault="00E62169" w:rsidP="00E62169">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xml:space="preserve">Please note that in addition to pointing DNS A records for the corresponding domain names to these servers, since edgedomain and directdomain also run their own name servers (due to the fact that the certificates need to be published in the DNS for direct) - you may have to add glue records for these two domains as well pointing to the corresponding ips. </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UI </w:t>
      </w:r>
      <w:r>
        <w:rPr>
          <w:rFonts w:ascii="Segoe UI" w:eastAsia="Times New Roman" w:hAnsi="Segoe UI" w:cs="Segoe UI"/>
          <w:b/>
          <w:bCs/>
          <w:color w:val="333333"/>
          <w:sz w:val="36"/>
          <w:szCs w:val="36"/>
        </w:rPr>
        <w:t xml:space="preserve">Instance </w:t>
      </w:r>
    </w:p>
    <w:p w:rsidR="00075F24" w:rsidRPr="00CC342A" w:rsidRDefault="00075F24" w:rsidP="00CC342A">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ETT is packaged as springboot jar application. All the parameters to the ETT UI can be configured in these two files: </w:t>
      </w:r>
      <w:hyperlink r:id="rId6" w:history="1">
        <w:r w:rsidRPr="00CC342A">
          <w:rPr>
            <w:rStyle w:val="Hyperlink"/>
            <w:rFonts w:ascii="Segoe UI" w:eastAsia="Times New Roman" w:hAnsi="Segoe UI" w:cs="Segoe UI"/>
            <w:sz w:val="24"/>
            <w:szCs w:val="24"/>
          </w:rPr>
          <w:t>/opt/ttp/application.properties</w:t>
        </w:r>
      </w:hyperlink>
      <w:r>
        <w:rPr>
          <w:rFonts w:ascii="Segoe UI" w:eastAsia="Times New Roman" w:hAnsi="Segoe UI" w:cs="Segoe UI"/>
          <w:i/>
          <w:color w:val="333333"/>
          <w:sz w:val="24"/>
          <w:szCs w:val="24"/>
        </w:rPr>
        <w:t xml:space="preserve"> </w:t>
      </w:r>
      <w:r>
        <w:rPr>
          <w:rFonts w:ascii="Segoe UI" w:eastAsia="Times New Roman" w:hAnsi="Segoe UI" w:cs="Segoe UI"/>
          <w:color w:val="333333"/>
          <w:sz w:val="24"/>
          <w:szCs w:val="24"/>
        </w:rPr>
        <w:t xml:space="preserve">and </w:t>
      </w:r>
      <w:r>
        <w:rPr>
          <w:rFonts w:ascii="Segoe UI" w:eastAsia="Times New Roman" w:hAnsi="Segoe UI" w:cs="Segoe UI"/>
          <w:i/>
          <w:color w:val="333333"/>
          <w:sz w:val="24"/>
          <w:szCs w:val="24"/>
        </w:rPr>
        <w:t>/opt/ttp/</w:t>
      </w:r>
      <w:r w:rsidR="00CC342A">
        <w:rPr>
          <w:rFonts w:ascii="Segoe UI" w:eastAsia="Times New Roman" w:hAnsi="Segoe UI" w:cs="Segoe UI"/>
          <w:i/>
          <w:color w:val="333333"/>
          <w:sz w:val="24"/>
          <w:szCs w:val="24"/>
        </w:rPr>
        <w:t>smtptestcases.json</w:t>
      </w:r>
      <w:r w:rsidR="00CC342A">
        <w:rPr>
          <w:rFonts w:ascii="Segoe UI" w:eastAsia="Times New Roman" w:hAnsi="Segoe UI" w:cs="Segoe UI"/>
          <w:color w:val="333333"/>
          <w:sz w:val="24"/>
          <w:szCs w:val="24"/>
        </w:rPr>
        <w:t xml:space="preserve"> by replacing all the occurrences of the preconfigured ttp to your domain settings.  The application.properties is used by the application during the startup to reference the validator, toolkit, james, direct components. The json file is used </w:t>
      </w:r>
      <w:r w:rsidR="0084294C">
        <w:rPr>
          <w:rFonts w:ascii="Segoe UI" w:eastAsia="Times New Roman" w:hAnsi="Segoe UI" w:cs="Segoe UI"/>
          <w:color w:val="333333"/>
          <w:sz w:val="24"/>
          <w:szCs w:val="24"/>
        </w:rPr>
        <w:t>by the user interface to display the endpoints.</w:t>
      </w:r>
    </w:p>
    <w:p w:rsidR="00A05E52"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 xml:space="preserve">ETT </w:t>
      </w:r>
      <w:r>
        <w:rPr>
          <w:rFonts w:ascii="Segoe UI" w:eastAsia="Times New Roman" w:hAnsi="Segoe UI" w:cs="Segoe UI"/>
          <w:b/>
          <w:bCs/>
          <w:color w:val="333333"/>
          <w:sz w:val="36"/>
          <w:szCs w:val="36"/>
        </w:rPr>
        <w:t xml:space="preserve">Direct Instance </w:t>
      </w:r>
    </w:p>
    <w:p w:rsidR="00A05E52" w:rsidRDefault="00A05E52" w:rsidP="00C2073F">
      <w:pPr>
        <w:pBdr>
          <w:bottom w:val="single" w:sz="6" w:space="4" w:color="EEEEEE"/>
        </w:pBdr>
        <w:shd w:val="clear" w:color="auto" w:fill="FFFFFF"/>
        <w:spacing w:before="360" w:after="240" w:line="240" w:lineRule="auto"/>
        <w:outlineLvl w:val="1"/>
        <w:rPr>
          <w:rFonts w:ascii="Segoe UI" w:eastAsia="Times New Roman" w:hAnsi="Segoe UI" w:cs="Segoe UI"/>
          <w:color w:val="333333"/>
          <w:sz w:val="24"/>
          <w:szCs w:val="24"/>
        </w:rPr>
      </w:pPr>
      <w:r>
        <w:rPr>
          <w:rFonts w:ascii="Segoe UI" w:eastAsia="Times New Roman" w:hAnsi="Segoe UI" w:cs="Segoe UI"/>
          <w:color w:val="333333"/>
          <w:sz w:val="24"/>
          <w:szCs w:val="24"/>
        </w:rPr>
        <w:t>The Direct instance is used as a Sending HISP for SMTP message tracking test cases. The instance is configured with an address bo</w:t>
      </w:r>
      <w:r w:rsidR="000B12BC">
        <w:rPr>
          <w:rFonts w:ascii="Segoe UI" w:eastAsia="Times New Roman" w:hAnsi="Segoe UI" w:cs="Segoe UI"/>
          <w:color w:val="333333"/>
          <w:sz w:val="24"/>
          <w:szCs w:val="24"/>
        </w:rPr>
        <w:t xml:space="preserve">und certificate to this domain </w:t>
      </w:r>
      <w:r>
        <w:rPr>
          <w:rFonts w:ascii="Segoe UI" w:eastAsia="Times New Roman" w:hAnsi="Segoe UI" w:cs="Segoe UI"/>
          <w:color w:val="333333"/>
          <w:sz w:val="24"/>
          <w:szCs w:val="24"/>
        </w:rPr>
        <w:t>ttpds2</w:t>
      </w:r>
      <w:r w:rsidR="000B12BC">
        <w:rPr>
          <w:rFonts w:ascii="Segoe UI" w:eastAsia="Times New Roman" w:hAnsi="Segoe UI" w:cs="Segoe UI"/>
          <w:color w:val="333333"/>
          <w:sz w:val="24"/>
          <w:szCs w:val="24"/>
        </w:rPr>
        <w:t>dev</w:t>
      </w:r>
      <w:r>
        <w:rPr>
          <w:rFonts w:ascii="Segoe UI" w:eastAsia="Times New Roman" w:hAnsi="Segoe UI" w:cs="Segoe UI"/>
          <w:color w:val="333333"/>
          <w:sz w:val="24"/>
          <w:szCs w:val="24"/>
        </w:rPr>
        <w:t xml:space="preserve">.sitenv.org.  Configuring the instance involves </w:t>
      </w:r>
      <w:r w:rsidR="00135EB2">
        <w:rPr>
          <w:rFonts w:ascii="Segoe UI" w:eastAsia="Times New Roman" w:hAnsi="Segoe UI" w:cs="Segoe UI"/>
          <w:color w:val="333333"/>
          <w:sz w:val="24"/>
          <w:szCs w:val="24"/>
        </w:rPr>
        <w:t>adding</w:t>
      </w:r>
      <w:bookmarkStart w:id="0" w:name="_GoBack"/>
      <w:bookmarkEnd w:id="0"/>
      <w:r>
        <w:rPr>
          <w:rFonts w:ascii="Segoe UI" w:eastAsia="Times New Roman" w:hAnsi="Segoe UI" w:cs="Segoe UI"/>
          <w:color w:val="333333"/>
          <w:sz w:val="24"/>
          <w:szCs w:val="24"/>
        </w:rPr>
        <w:t xml:space="preserve"> your domain using the UI for the direct web application which may need accessing the application through the ip address till all the name services are configured fully: (</w:t>
      </w:r>
      <w:hyperlink r:id="rId7" w:history="1">
        <w:r w:rsidRPr="00166C09">
          <w:rPr>
            <w:rStyle w:val="Hyperlink"/>
            <w:rFonts w:ascii="Segoe UI" w:eastAsia="Times New Roman" w:hAnsi="Segoe UI" w:cs="Segoe UI"/>
            <w:sz w:val="24"/>
            <w:szCs w:val="24"/>
          </w:rPr>
          <w:t>http://directserver-ip:8081/config-ui</w:t>
        </w:r>
      </w:hyperlink>
      <w:r>
        <w:rPr>
          <w:rFonts w:ascii="Segoe UI" w:eastAsia="Times New Roman" w:hAnsi="Segoe UI" w:cs="Segoe UI"/>
          <w:color w:val="333333"/>
          <w:sz w:val="24"/>
          <w:szCs w:val="24"/>
        </w:rPr>
        <w:t xml:space="preserve">). </w:t>
      </w:r>
      <w:r w:rsidR="00701EFE">
        <w:rPr>
          <w:rFonts w:ascii="Segoe UI" w:eastAsia="Times New Roman" w:hAnsi="Segoe UI" w:cs="Segoe UI"/>
          <w:color w:val="333333"/>
          <w:sz w:val="24"/>
          <w:szCs w:val="24"/>
        </w:rPr>
        <w:t xml:space="preserve"> To access the application,</w:t>
      </w:r>
      <w:r>
        <w:rPr>
          <w:rFonts w:ascii="Segoe UI" w:eastAsia="Times New Roman" w:hAnsi="Segoe UI" w:cs="Segoe UI"/>
          <w:color w:val="333333"/>
          <w:sz w:val="24"/>
          <w:szCs w:val="24"/>
        </w:rPr>
        <w:t xml:space="preserve"> tomcat needs to be started in this instance:</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Pr>
          <w:rFonts w:ascii="Consolas" w:eastAsia="Times New Roman" w:hAnsi="Consolas" w:cs="Courier New"/>
          <w:color w:val="333333"/>
          <w:sz w:val="20"/>
          <w:szCs w:val="20"/>
          <w:bdr w:val="none" w:sz="0" w:space="0" w:color="auto" w:frame="1"/>
        </w:rPr>
        <w:t xml:space="preserve">  </w:t>
      </w:r>
      <w:r w:rsidRPr="00C2073F">
        <w:rPr>
          <w:rFonts w:ascii="Consolas" w:eastAsia="Times New Roman" w:hAnsi="Consolas" w:cs="Courier New"/>
          <w:color w:val="333333"/>
          <w:sz w:val="20"/>
          <w:szCs w:val="20"/>
          <w:bdr w:val="none" w:sz="0" w:space="0" w:color="auto" w:frame="1"/>
        </w:rPr>
        <w:t>cd /opt/tomcat7/bin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A05E52" w:rsidRPr="00C2073F" w:rsidRDefault="00A05E52" w:rsidP="00A05E5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204CFA" w:rsidRDefault="00204CFA" w:rsidP="00C2073F">
      <w:pPr>
        <w:pBdr>
          <w:bottom w:val="single" w:sz="6" w:space="4" w:color="EEEEEE"/>
        </w:pBdr>
        <w:shd w:val="clear" w:color="auto" w:fill="FFFFFF"/>
        <w:spacing w:before="360" w:after="240" w:line="240" w:lineRule="auto"/>
        <w:outlineLvl w:val="1"/>
        <w:rPr>
          <w:rFonts w:ascii="Segoe UI" w:eastAsia="Times New Roman" w:hAnsi="Segoe UI" w:cs="Segoe UI"/>
          <w:color w:val="4078C0"/>
          <w:sz w:val="24"/>
          <w:szCs w:val="24"/>
          <w:u w:val="single"/>
        </w:rPr>
      </w:pPr>
      <w:r>
        <w:rPr>
          <w:rFonts w:ascii="Segoe UI" w:eastAsia="Times New Roman" w:hAnsi="Segoe UI" w:cs="Segoe UI"/>
          <w:color w:val="333333"/>
          <w:sz w:val="24"/>
          <w:szCs w:val="24"/>
        </w:rPr>
        <w:lastRenderedPageBreak/>
        <w:t xml:space="preserve">The instructions to create a domain and import your certificate are available </w:t>
      </w:r>
      <w:hyperlink r:id="rId8" w:history="1">
        <w:r w:rsidRPr="00C2073F">
          <w:rPr>
            <w:rFonts w:ascii="Segoe UI" w:eastAsia="Times New Roman" w:hAnsi="Segoe UI" w:cs="Segoe UI"/>
            <w:color w:val="4078C0"/>
            <w:sz w:val="24"/>
            <w:szCs w:val="24"/>
            <w:u w:val="single"/>
          </w:rPr>
          <w:t>here</w:t>
        </w:r>
      </w:hyperlink>
      <w:r>
        <w:rPr>
          <w:rFonts w:ascii="Segoe UI" w:eastAsia="Times New Roman" w:hAnsi="Segoe UI" w:cs="Segoe UI"/>
          <w:color w:val="4078C0"/>
          <w:sz w:val="24"/>
          <w:szCs w:val="24"/>
          <w:u w:val="single"/>
        </w:rPr>
        <w:t>.</w:t>
      </w:r>
    </w:p>
    <w:p w:rsidR="002938A4" w:rsidRDefault="002938A4" w:rsidP="002938A4">
      <w:pPr>
        <w:numPr>
          <w:ilvl w:val="0"/>
          <w:numId w:val="2"/>
        </w:numPr>
        <w:shd w:val="clear" w:color="auto" w:fill="FFFFFF"/>
        <w:spacing w:before="240"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credentials: admin/adm1nD1r3ct. </w:t>
      </w:r>
      <w:r w:rsidRPr="00C2073F">
        <w:rPr>
          <w:rFonts w:ascii="Segoe UI" w:eastAsia="Times New Roman" w:hAnsi="Segoe UI" w:cs="Segoe UI"/>
          <w:color w:val="333333"/>
          <w:sz w:val="24"/>
          <w:szCs w:val="24"/>
        </w:rPr>
        <w:t xml:space="preserve">Update the trust anchors and certificates for your </w:t>
      </w:r>
      <w:r>
        <w:rPr>
          <w:rFonts w:ascii="Segoe UI" w:eastAsia="Times New Roman" w:hAnsi="Segoe UI" w:cs="Segoe UI"/>
          <w:color w:val="333333"/>
          <w:sz w:val="24"/>
          <w:szCs w:val="24"/>
        </w:rPr>
        <w:t>directserver</w:t>
      </w:r>
      <w:r w:rsidRPr="00C2073F">
        <w:rPr>
          <w:rFonts w:ascii="Segoe UI" w:eastAsia="Times New Roman" w:hAnsi="Segoe UI" w:cs="Segoe UI"/>
          <w:color w:val="333333"/>
          <w:sz w:val="24"/>
          <w:szCs w:val="24"/>
        </w:rPr>
        <w:t xml:space="preserve"> domain.</w:t>
      </w:r>
    </w:p>
    <w:p w:rsidR="005E153D" w:rsidRPr="005E153D" w:rsidRDefault="005E153D" w:rsidP="005E153D">
      <w:pPr>
        <w:pStyle w:val="ListParagraph"/>
        <w:numPr>
          <w:ilvl w:val="0"/>
          <w:numId w:val="2"/>
        </w:numPr>
        <w:shd w:val="clear" w:color="auto" w:fill="FFFFFF"/>
        <w:spacing w:after="240" w:line="240" w:lineRule="auto"/>
        <w:rPr>
          <w:rFonts w:ascii="Segoe UI" w:eastAsia="Times New Roman" w:hAnsi="Segoe UI" w:cs="Segoe UI"/>
          <w:color w:val="333333"/>
          <w:sz w:val="24"/>
          <w:szCs w:val="24"/>
        </w:rPr>
      </w:pPr>
      <w:r w:rsidRPr="005E153D">
        <w:rPr>
          <w:rFonts w:ascii="Segoe UI" w:eastAsia="Times New Roman" w:hAnsi="Segoe UI" w:cs="Segoe UI"/>
          <w:color w:val="333333"/>
          <w:sz w:val="24"/>
          <w:szCs w:val="24"/>
        </w:rPr>
        <w:t xml:space="preserve">After you complete the above steps successfully, you should be able to view their certs </w:t>
      </w:r>
      <w:r w:rsidR="001B4DDC">
        <w:rPr>
          <w:rFonts w:ascii="Segoe UI" w:eastAsia="Times New Roman" w:hAnsi="Segoe UI" w:cs="Segoe UI"/>
          <w:color w:val="333333"/>
          <w:sz w:val="24"/>
          <w:szCs w:val="24"/>
        </w:rPr>
        <w:t>by querying the</w:t>
      </w:r>
      <w:r w:rsidRPr="005E153D">
        <w:rPr>
          <w:rFonts w:ascii="Segoe UI" w:eastAsia="Times New Roman" w:hAnsi="Segoe UI" w:cs="Segoe UI"/>
          <w:color w:val="333333"/>
          <w:sz w:val="24"/>
          <w:szCs w:val="24"/>
        </w:rPr>
        <w:t xml:space="preserve"> DNS</w:t>
      </w:r>
    </w:p>
    <w:p w:rsidR="005E153D" w:rsidRPr="00C2073F" w:rsidRDefault="005E153D"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                     </w:t>
      </w:r>
      <w:r w:rsidRPr="00C2073F">
        <w:rPr>
          <w:rFonts w:ascii="Segoe UI" w:eastAsia="Times New Roman" w:hAnsi="Segoe UI" w:cs="Segoe UI"/>
          <w:color w:val="333333"/>
          <w:sz w:val="24"/>
          <w:szCs w:val="24"/>
        </w:rPr>
        <w:t>$ dig directserver CERT</w:t>
      </w:r>
    </w:p>
    <w:p w:rsidR="00204CFA" w:rsidRPr="00C2073F" w:rsidRDefault="00204CFA" w:rsidP="00204CFA">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In addition, follow the instructions from the above guide to create a user called </w:t>
      </w:r>
      <w:r w:rsidRPr="00C2073F">
        <w:rPr>
          <w:rFonts w:ascii="Segoe UI" w:eastAsia="Times New Roman" w:hAnsi="Segoe UI" w:cs="Segoe UI"/>
          <w:i/>
          <w:iCs/>
          <w:color w:val="333333"/>
          <w:sz w:val="24"/>
          <w:szCs w:val="24"/>
        </w:rPr>
        <w:t>hisptesting</w:t>
      </w:r>
      <w:r>
        <w:rPr>
          <w:rFonts w:ascii="Segoe UI" w:eastAsia="Times New Roman" w:hAnsi="Segoe UI" w:cs="Segoe UI"/>
          <w:i/>
          <w:iCs/>
          <w:color w:val="333333"/>
          <w:sz w:val="24"/>
          <w:szCs w:val="24"/>
        </w:rPr>
        <w:t>@jamesdomain</w:t>
      </w:r>
      <w:r w:rsidRPr="00C2073F">
        <w:rPr>
          <w:rFonts w:ascii="Segoe UI" w:eastAsia="Times New Roman" w:hAnsi="Segoe UI" w:cs="Segoe UI"/>
          <w:color w:val="333333"/>
          <w:sz w:val="24"/>
          <w:szCs w:val="24"/>
        </w:rPr>
        <w:t> in the directserver James - this is the account from which ETT communicates to the Receiving HISP test cases. If you are using address bound certificate for this domain, you may need to create a cert</w:t>
      </w:r>
      <w:r w:rsidR="002938A4">
        <w:rPr>
          <w:rFonts w:ascii="Segoe UI" w:eastAsia="Times New Roman" w:hAnsi="Segoe UI" w:cs="Segoe UI"/>
          <w:color w:val="333333"/>
          <w:sz w:val="24"/>
          <w:szCs w:val="24"/>
        </w:rPr>
        <w:t>ificate and upload that as well to the DirectDNS using the above web application.</w:t>
      </w:r>
    </w:p>
    <w:p w:rsidR="00334EB3" w:rsidRDefault="00334EB3"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Pr>
          <w:rFonts w:ascii="Segoe UI" w:eastAsia="Times New Roman" w:hAnsi="Segoe UI" w:cs="Segoe UI"/>
          <w:b/>
          <w:bCs/>
          <w:color w:val="333333"/>
          <w:sz w:val="36"/>
          <w:szCs w:val="36"/>
        </w:rPr>
        <w:t xml:space="preserve">Configuring </w:t>
      </w:r>
      <w:r w:rsidR="00C71582">
        <w:rPr>
          <w:rFonts w:ascii="Segoe UI" w:eastAsia="Times New Roman" w:hAnsi="Segoe UI" w:cs="Segoe UI"/>
          <w:b/>
          <w:bCs/>
          <w:color w:val="333333"/>
          <w:sz w:val="36"/>
          <w:szCs w:val="36"/>
        </w:rPr>
        <w:t>ETT</w:t>
      </w:r>
      <w:r>
        <w:rPr>
          <w:rFonts w:ascii="Segoe UI" w:eastAsia="Times New Roman" w:hAnsi="Segoe UI" w:cs="Segoe UI"/>
          <w:b/>
          <w:bCs/>
          <w:color w:val="333333"/>
          <w:sz w:val="36"/>
          <w:szCs w:val="36"/>
        </w:rPr>
        <w:t xml:space="preserve"> James Instance</w:t>
      </w:r>
    </w:p>
    <w:p w:rsidR="00F306A2" w:rsidRPr="005E153D" w:rsidRDefault="00F306A2" w:rsidP="005E153D">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ETT James instance is preconfigured with users and mailboxes for the ttpds.sitenv.org domain. You will have to create your corresponding domain and create these users </w:t>
      </w:r>
      <w:r w:rsidR="008B2F65">
        <w:rPr>
          <w:rFonts w:ascii="Segoe UI" w:eastAsia="Times New Roman" w:hAnsi="Segoe UI" w:cs="Segoe UI"/>
          <w:color w:val="333333"/>
          <w:sz w:val="24"/>
          <w:szCs w:val="24"/>
        </w:rPr>
        <w:t xml:space="preserve">using the provided script: </w:t>
      </w:r>
      <w:hyperlink r:id="rId9" w:history="1">
        <w:r w:rsidRPr="00F306A2">
          <w:rPr>
            <w:rStyle w:val="Hyperlink"/>
            <w:rFonts w:ascii="Segoe UI" w:eastAsia="Times New Roman" w:hAnsi="Segoe UI" w:cs="Segoe UI"/>
            <w:sz w:val="24"/>
            <w:szCs w:val="24"/>
          </w:rPr>
          <w:t>addusers.sh</w:t>
        </w:r>
      </w:hyperlink>
      <w:r>
        <w:rPr>
          <w:rFonts w:ascii="Segoe UI" w:eastAsia="Times New Roman" w:hAnsi="Segoe UI" w:cs="Segoe UI"/>
          <w:color w:val="333333"/>
          <w:sz w:val="24"/>
          <w:szCs w:val="24"/>
        </w:rPr>
        <w:t xml:space="preserve"> and populate the corresponding mailboxes using the contents </w:t>
      </w:r>
      <w:hyperlink r:id="rId10" w:history="1">
        <w:r w:rsidRPr="00C2073F">
          <w:rPr>
            <w:rFonts w:ascii="Segoe UI" w:eastAsia="Times New Roman" w:hAnsi="Segoe UI" w:cs="Segoe UI"/>
            <w:color w:val="4078C0"/>
            <w:sz w:val="24"/>
            <w:szCs w:val="24"/>
            <w:u w:val="single"/>
          </w:rPr>
          <w:t>h</w:t>
        </w:r>
        <w:r w:rsidRPr="00C2073F">
          <w:rPr>
            <w:rFonts w:ascii="Segoe UI" w:eastAsia="Times New Roman" w:hAnsi="Segoe UI" w:cs="Segoe UI"/>
            <w:color w:val="4078C0"/>
            <w:sz w:val="24"/>
            <w:szCs w:val="24"/>
            <w:u w:val="single"/>
          </w:rPr>
          <w:t>e</w:t>
        </w:r>
        <w:r w:rsidRPr="00C2073F">
          <w:rPr>
            <w:rFonts w:ascii="Segoe UI" w:eastAsia="Times New Roman" w:hAnsi="Segoe UI" w:cs="Segoe UI"/>
            <w:color w:val="4078C0"/>
            <w:sz w:val="24"/>
            <w:szCs w:val="24"/>
            <w:u w:val="single"/>
          </w:rPr>
          <w:t>re</w:t>
        </w:r>
      </w:hyperlink>
      <w:r>
        <w:rPr>
          <w:rFonts w:ascii="Segoe UI" w:eastAsia="Times New Roman" w:hAnsi="Segoe UI" w:cs="Segoe UI"/>
          <w:color w:val="4078C0"/>
          <w:sz w:val="24"/>
          <w:szCs w:val="24"/>
          <w:u w:val="single"/>
        </w:rPr>
        <w:t>.</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 xml:space="preserve">Configuring </w:t>
      </w:r>
      <w:r w:rsidR="00402AD3">
        <w:rPr>
          <w:rFonts w:ascii="Segoe UI" w:eastAsia="Times New Roman" w:hAnsi="Segoe UI" w:cs="Segoe UI"/>
          <w:b/>
          <w:bCs/>
          <w:color w:val="333333"/>
          <w:sz w:val="36"/>
          <w:szCs w:val="36"/>
        </w:rPr>
        <w:t>the certificate settings</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Direct certificate settings for your domain</w:t>
      </w:r>
    </w:p>
    <w:p w:rsidR="00C2073F" w:rsidRPr="00C2073F" w:rsidRDefault="008B2F65"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 /opt/certificates folder contains the certificates used by the ETT direct.</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good/aia folders with appropriate certificates for your domain for the </w:t>
      </w:r>
      <w:hyperlink r:id="rId11" w:anchor="/direct/send" w:history="1">
        <w:r w:rsidRPr="00C2073F">
          <w:rPr>
            <w:rFonts w:ascii="Segoe UI" w:eastAsia="Times New Roman" w:hAnsi="Segoe UI" w:cs="Segoe UI"/>
            <w:color w:val="4078C0"/>
            <w:sz w:val="24"/>
            <w:szCs w:val="24"/>
            <w:u w:val="single"/>
          </w:rPr>
          <w:t>Direct Send component</w:t>
        </w:r>
      </w:hyperlink>
      <w:r w:rsidRPr="00C2073F">
        <w:rPr>
          <w:rFonts w:ascii="Segoe UI" w:eastAsia="Times New Roman" w:hAnsi="Segoe UI" w:cs="Segoe UI"/>
          <w:color w:val="333333"/>
          <w:sz w:val="24"/>
          <w:szCs w:val="24"/>
        </w:rPr>
        <w:t>. Populate the good folder with the security cert (PKCS#12) for edgedomain. Use the same certs for the next step in creating the edgeserver domain which publishes the certs to DNS. If you want to update the downloadable URLs shown in the in the </w:t>
      </w:r>
      <w:hyperlink r:id="rId12" w:anchor="/direct" w:history="1">
        <w:r w:rsidRPr="00C2073F">
          <w:rPr>
            <w:rFonts w:ascii="Segoe UI" w:eastAsia="Times New Roman" w:hAnsi="Segoe UI" w:cs="Segoe UI"/>
            <w:color w:val="4078C0"/>
            <w:sz w:val="24"/>
            <w:szCs w:val="24"/>
            <w:u w:val="single"/>
          </w:rPr>
          <w:t>ETT direct page</w:t>
        </w:r>
      </w:hyperlink>
      <w:r w:rsidRPr="00C2073F">
        <w:rPr>
          <w:rFonts w:ascii="Segoe UI" w:eastAsia="Times New Roman" w:hAnsi="Segoe UI" w:cs="Segoe UI"/>
          <w:color w:val="333333"/>
          <w:sz w:val="24"/>
          <w:szCs w:val="24"/>
        </w:rPr>
        <w:t>, you have to update the /opt/ttp/direct_certificates_links.json correspondingly.</w:t>
      </w:r>
    </w:p>
    <w:p w:rsidR="00C2073F" w:rsidRPr="00C2073F" w:rsidRDefault="00C2073F" w:rsidP="00C2073F">
      <w:pPr>
        <w:numPr>
          <w:ilvl w:val="0"/>
          <w:numId w:val="1"/>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Also these certs need to be published to the DNS by following the the instructions </w:t>
      </w:r>
      <w:hyperlink r:id="rId13"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w:t>
      </w:r>
      <w:r w:rsidR="00C52341">
        <w:rPr>
          <w:rFonts w:ascii="Segoe UI" w:eastAsia="Times New Roman" w:hAnsi="Segoe UI" w:cs="Segoe UI"/>
          <w:color w:val="333333"/>
          <w:sz w:val="24"/>
          <w:szCs w:val="24"/>
        </w:rPr>
        <w:t>(similar to the Directserver configuration above, except that we will not configure the James SMTP component).</w:t>
      </w:r>
    </w:p>
    <w:p w:rsidR="00C2073F" w:rsidRPr="00C2073F" w:rsidRDefault="00C2073F" w:rsidP="00C2073F">
      <w:pPr>
        <w:numPr>
          <w:ilvl w:val="0"/>
          <w:numId w:val="2"/>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lastRenderedPageBreak/>
        <w:t>Create the domain for edgeserver. http://edgeserver-ip:8081/config-ui credentials: admin/adm1nD1r3ct Update the trust anchors and certificates for your edgeserver domain.</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3 . After you complete the above steps successfully, you should be able to view their certs in the DNS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 dig edgeserver CERT</w:t>
      </w:r>
    </w:p>
    <w:p w:rsidR="00C2073F" w:rsidRPr="00C2073F" w:rsidRDefault="00B71508"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XDS toolkit Mutual</w:t>
      </w:r>
      <w:r w:rsidR="00C2073F" w:rsidRPr="00C2073F">
        <w:rPr>
          <w:rFonts w:ascii="Segoe UI" w:eastAsia="Times New Roman" w:hAnsi="Segoe UI" w:cs="Segoe UI"/>
          <w:b/>
          <w:bCs/>
          <w:color w:val="333333"/>
          <w:sz w:val="24"/>
          <w:szCs w:val="24"/>
        </w:rPr>
        <w:t xml:space="preserve">-TLS </w:t>
      </w:r>
    </w:p>
    <w:p w:rsidR="00C2073F" w:rsidRPr="00C2073F" w:rsidRDefault="00E03630"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These certificates are used by the mutual TLS for XDR testcases:</w:t>
      </w:r>
      <w:r w:rsidR="00C2073F" w:rsidRPr="00C2073F">
        <w:rPr>
          <w:rFonts w:ascii="Segoe UI" w:eastAsia="Times New Roman" w:hAnsi="Segoe UI" w:cs="Segoe UI"/>
          <w:color w:val="333333"/>
          <w:sz w:val="24"/>
          <w:szCs w:val="24"/>
        </w:rPr>
        <w:t xml:space="preserve"> /opt/certificates/xdr files: keystore, keystore.p12, key.pem, cert.pem</w:t>
      </w:r>
      <w:r>
        <w:rPr>
          <w:rFonts w:ascii="Segoe UI" w:eastAsia="Times New Roman" w:hAnsi="Segoe UI" w:cs="Segoe UI"/>
          <w:color w:val="333333"/>
          <w:sz w:val="24"/>
          <w:szCs w:val="24"/>
        </w:rPr>
        <w:t>.</w:t>
      </w:r>
    </w:p>
    <w:p w:rsidR="00C2073F" w:rsidRPr="00C2073F" w:rsidRDefault="00B453E7" w:rsidP="00C2073F">
      <w:pPr>
        <w:shd w:val="clear" w:color="auto" w:fill="FFFFFF"/>
        <w:spacing w:before="360" w:after="240" w:line="240" w:lineRule="auto"/>
        <w:outlineLvl w:val="3"/>
        <w:rPr>
          <w:rFonts w:ascii="Segoe UI" w:eastAsia="Times New Roman" w:hAnsi="Segoe UI" w:cs="Segoe UI"/>
          <w:b/>
          <w:bCs/>
          <w:color w:val="333333"/>
          <w:sz w:val="24"/>
          <w:szCs w:val="24"/>
        </w:rPr>
      </w:pPr>
      <w:r>
        <w:rPr>
          <w:rFonts w:ascii="Segoe UI" w:eastAsia="Times New Roman" w:hAnsi="Segoe UI" w:cs="Segoe UI"/>
          <w:b/>
          <w:bCs/>
          <w:color w:val="333333"/>
          <w:sz w:val="24"/>
          <w:szCs w:val="24"/>
        </w:rPr>
        <w:t>Optional: SSL configuration</w:t>
      </w:r>
      <w:r w:rsidR="00C2073F" w:rsidRPr="00C2073F">
        <w:rPr>
          <w:rFonts w:ascii="Segoe UI" w:eastAsia="Times New Roman" w:hAnsi="Segoe UI" w:cs="Segoe UI"/>
          <w:b/>
          <w:bCs/>
          <w:color w:val="333333"/>
          <w:sz w:val="24"/>
          <w:szCs w:val="24"/>
        </w:rPr>
        <w:t xml:space="preserve"> for HTTPS</w:t>
      </w:r>
    </w:p>
    <w:p w:rsidR="00C2073F" w:rsidRPr="00C2073F" w:rsidRDefault="00C2073F" w:rsidP="00C2073F">
      <w:pPr>
        <w:shd w:val="clear" w:color="auto" w:fill="FFFFFF"/>
        <w:spacing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SSL can be enabled through apache and/or springboot combination. Pls update /opt/ttp/application.properties, /opt/certificates/private and/or /etc/apache2 conf files.</w:t>
      </w:r>
    </w:p>
    <w:p w:rsidR="00C2073F" w:rsidRPr="00C2073F" w:rsidRDefault="00C2073F" w:rsidP="00C2073F">
      <w:pPr>
        <w:pBdr>
          <w:bottom w:val="single" w:sz="6" w:space="4" w:color="EEEEEE"/>
        </w:pBdr>
        <w:shd w:val="clear" w:color="auto" w:fill="FFFFFF"/>
        <w:spacing w:before="360" w:after="240" w:line="240" w:lineRule="auto"/>
        <w:outlineLvl w:val="1"/>
        <w:rPr>
          <w:rFonts w:ascii="Segoe UI" w:eastAsia="Times New Roman" w:hAnsi="Segoe UI" w:cs="Segoe UI"/>
          <w:b/>
          <w:bCs/>
          <w:color w:val="333333"/>
          <w:sz w:val="36"/>
          <w:szCs w:val="36"/>
        </w:rPr>
      </w:pPr>
      <w:r w:rsidRPr="00C2073F">
        <w:rPr>
          <w:rFonts w:ascii="Segoe UI" w:eastAsia="Times New Roman" w:hAnsi="Segoe UI" w:cs="Segoe UI"/>
          <w:b/>
          <w:bCs/>
          <w:color w:val="333333"/>
          <w:sz w:val="36"/>
          <w:szCs w:val="36"/>
        </w:rPr>
        <w:t>Startup</w:t>
      </w: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E</w:t>
      </w:r>
      <w:r w:rsidR="00C2073F" w:rsidRPr="00C2073F">
        <w:rPr>
          <w:rFonts w:ascii="Segoe UI" w:eastAsia="Times New Roman" w:hAnsi="Segoe UI" w:cs="Segoe UI"/>
          <w:color w:val="333333"/>
          <w:sz w:val="24"/>
          <w:szCs w:val="24"/>
        </w:rPr>
        <w:t>dge</w:t>
      </w:r>
      <w:r>
        <w:rPr>
          <w:rFonts w:ascii="Segoe UI" w:eastAsia="Times New Roman" w:hAnsi="Segoe UI" w:cs="Segoe UI"/>
          <w:color w:val="333333"/>
          <w:sz w:val="24"/>
          <w:szCs w:val="24"/>
        </w:rPr>
        <w:t xml:space="preserve"> </w:t>
      </w:r>
      <w:r w:rsidR="00C2073F" w:rsidRPr="00C2073F">
        <w:rPr>
          <w:rFonts w:ascii="Segoe UI" w:eastAsia="Times New Roman" w:hAnsi="Segoe UI" w:cs="Segoe UI"/>
          <w:color w:val="333333"/>
          <w:sz w:val="24"/>
          <w:szCs w:val="24"/>
        </w:rPr>
        <w:t>server: Name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J</w:t>
      </w:r>
      <w:r w:rsidR="00BA490F">
        <w:rPr>
          <w:rFonts w:ascii="Segoe UI" w:eastAsia="Times New Roman" w:hAnsi="Segoe UI" w:cs="Segoe UI"/>
          <w:color w:val="333333"/>
          <w:sz w:val="24"/>
          <w:szCs w:val="24"/>
        </w:rPr>
        <w:t>ame</w:t>
      </w:r>
      <w:r w:rsidR="00C2073F" w:rsidRPr="00C2073F">
        <w:rPr>
          <w:rFonts w:ascii="Segoe UI" w:eastAsia="Times New Roman" w:hAnsi="Segoe UI" w:cs="Segoe UI"/>
          <w:color w:val="333333"/>
          <w:sz w:val="24"/>
          <w:szCs w:val="24"/>
        </w:rPr>
        <w:t>s</w:t>
      </w:r>
      <w:r>
        <w:rPr>
          <w:rFonts w:ascii="Segoe UI" w:eastAsia="Times New Roman" w:hAnsi="Segoe UI" w:cs="Segoe UI"/>
          <w:color w:val="333333"/>
          <w:sz w:val="24"/>
          <w:szCs w:val="24"/>
        </w:rPr>
        <w:t xml:space="preserve"> s</w:t>
      </w:r>
      <w:r w:rsidR="00C2073F" w:rsidRPr="00C2073F">
        <w:rPr>
          <w:rFonts w:ascii="Segoe UI" w:eastAsia="Times New Roman" w:hAnsi="Segoe UI" w:cs="Segoe UI"/>
          <w:color w:val="333333"/>
          <w:sz w:val="24"/>
          <w:szCs w:val="24"/>
        </w:rPr>
        <w:t>erver: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/opt/james/bin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4C51BD" w:rsidRDefault="004C51BD"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4C51BD"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This server also runs the ccda-validator:</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AF2598" w:rsidRDefault="00AF2598" w:rsidP="00C2073F">
      <w:pPr>
        <w:shd w:val="clear" w:color="auto" w:fill="FFFFFF"/>
        <w:spacing w:after="240" w:line="240" w:lineRule="auto"/>
        <w:rPr>
          <w:rFonts w:ascii="Segoe UI" w:eastAsia="Times New Roman" w:hAnsi="Segoe UI" w:cs="Segoe UI"/>
          <w:color w:val="333333"/>
          <w:sz w:val="24"/>
          <w:szCs w:val="24"/>
        </w:rPr>
      </w:pPr>
    </w:p>
    <w:p w:rsidR="00C2073F" w:rsidRPr="00C2073F" w:rsidRDefault="00AF2598" w:rsidP="00C2073F">
      <w:pPr>
        <w:shd w:val="clear" w:color="auto" w:fill="FFFFFF"/>
        <w:spacing w:after="240" w:line="240" w:lineRule="auto"/>
        <w:rPr>
          <w:rFonts w:ascii="Segoe UI" w:eastAsia="Times New Roman" w:hAnsi="Segoe UI" w:cs="Segoe UI"/>
          <w:color w:val="333333"/>
          <w:sz w:val="24"/>
          <w:szCs w:val="24"/>
        </w:rPr>
      </w:pPr>
      <w:r>
        <w:rPr>
          <w:rFonts w:ascii="Segoe UI" w:eastAsia="Times New Roman" w:hAnsi="Segoe UI" w:cs="Segoe UI"/>
          <w:color w:val="333333"/>
          <w:sz w:val="24"/>
          <w:szCs w:val="24"/>
        </w:rPr>
        <w:t>D</w:t>
      </w:r>
      <w:r w:rsidR="00C2073F" w:rsidRPr="00C2073F">
        <w:rPr>
          <w:rFonts w:ascii="Segoe UI" w:eastAsia="Times New Roman" w:hAnsi="Segoe UI" w:cs="Segoe UI"/>
          <w:color w:val="333333"/>
          <w:sz w:val="24"/>
          <w:szCs w:val="24"/>
        </w:rPr>
        <w:t>irect services:</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/opt/tomcat7/bin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./startup.sh</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lastRenderedPageBreak/>
        <w:t xml:space="preserve">  cd /opt/direct/DirectDNSServices/DirectDNSServer/bin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./DirectDNSServer start</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cd /opt/direct/apache-james-3.0-beta4/bin</w:t>
      </w:r>
    </w:p>
    <w:p w:rsidR="00C2073F" w:rsidRPr="00C2073F" w:rsidRDefault="00C2073F" w:rsidP="00C2073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20"/>
          <w:szCs w:val="20"/>
          <w:bdr w:val="none" w:sz="0" w:space="0" w:color="auto" w:frame="1"/>
        </w:rPr>
      </w:pPr>
      <w:r w:rsidRPr="00C2073F">
        <w:rPr>
          <w:rFonts w:ascii="Consolas" w:eastAsia="Times New Roman" w:hAnsi="Consolas" w:cs="Courier New"/>
          <w:color w:val="333333"/>
          <w:sz w:val="20"/>
          <w:szCs w:val="20"/>
          <w:bdr w:val="none" w:sz="0" w:space="0" w:color="auto" w:frame="1"/>
        </w:rPr>
        <w:t xml:space="preserve">  sudo ./james start</w:t>
      </w:r>
    </w:p>
    <w:p w:rsidR="00C2073F" w:rsidRPr="00C2073F" w:rsidRDefault="00C2073F" w:rsidP="00C2073F">
      <w:pPr>
        <w:shd w:val="clear" w:color="auto" w:fill="FFFFFF"/>
        <w:spacing w:before="360" w:after="240" w:line="240" w:lineRule="auto"/>
        <w:outlineLvl w:val="3"/>
        <w:rPr>
          <w:rFonts w:ascii="Segoe UI" w:eastAsia="Times New Roman" w:hAnsi="Segoe UI" w:cs="Segoe UI"/>
          <w:b/>
          <w:bCs/>
          <w:color w:val="333333"/>
          <w:sz w:val="24"/>
          <w:szCs w:val="24"/>
        </w:rPr>
      </w:pPr>
      <w:r w:rsidRPr="00C2073F">
        <w:rPr>
          <w:rFonts w:ascii="Segoe UI" w:eastAsia="Times New Roman" w:hAnsi="Segoe UI" w:cs="Segoe UI"/>
          <w:b/>
          <w:bCs/>
          <w:color w:val="333333"/>
          <w:sz w:val="24"/>
          <w:szCs w:val="24"/>
        </w:rPr>
        <w:t>Maintenance notes</w:t>
      </w:r>
    </w:p>
    <w:p w:rsidR="00C2073F" w:rsidRPr="00C2073F" w:rsidRDefault="00C2073F" w:rsidP="00C2073F">
      <w:pPr>
        <w:numPr>
          <w:ilvl w:val="0"/>
          <w:numId w:val="3"/>
        </w:numPr>
        <w:shd w:val="clear" w:color="auto" w:fill="FFFFFF"/>
        <w:spacing w:before="100" w:beforeAutospacing="1"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remove /opt/ttp/ccda_objectives.txt to reflect the refresh github resources periodically.</w:t>
      </w:r>
    </w:p>
    <w:p w:rsidR="00C2073F" w:rsidRPr="00C2073F" w:rsidRDefault="00C2073F" w:rsidP="00C2073F">
      <w:pPr>
        <w:numPr>
          <w:ilvl w:val="0"/>
          <w:numId w:val="3"/>
        </w:numPr>
        <w:shd w:val="clear" w:color="auto" w:fill="FFFFFF"/>
        <w:spacing w:before="240" w:after="240"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Please avail these logs for troubleshooting ett - /opt/ttp/logs/catalina.out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toolkit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DNS issues for edgeserver - /opt/tomcat7/logs/catalina.out @edgeserver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james issues - /opt/james/logs @jamesserver</w:t>
      </w:r>
    </w:p>
    <w:p w:rsidR="00C2073F" w:rsidRPr="00C2073F" w:rsidRDefault="00C2073F" w:rsidP="00C2073F">
      <w:pPr>
        <w:shd w:val="clear" w:color="auto" w:fill="FFFFFF"/>
        <w:spacing w:before="240" w:after="240" w:line="240" w:lineRule="auto"/>
        <w:ind w:left="720"/>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validator - /opt/tomcat7/logs/catalina.out @jamesserver</w:t>
      </w:r>
    </w:p>
    <w:p w:rsidR="00C2073F" w:rsidRPr="00C2073F" w:rsidRDefault="00C2073F" w:rsidP="00C2073F">
      <w:pPr>
        <w:numPr>
          <w:ilvl w:val="0"/>
          <w:numId w:val="3"/>
        </w:numPr>
        <w:shd w:val="clear" w:color="auto" w:fill="FFFFFF"/>
        <w:spacing w:before="60" w:after="100" w:afterAutospacing="1" w:line="240" w:lineRule="auto"/>
        <w:rPr>
          <w:rFonts w:ascii="Segoe UI" w:eastAsia="Times New Roman" w:hAnsi="Segoe UI" w:cs="Segoe UI"/>
          <w:color w:val="333333"/>
          <w:sz w:val="24"/>
          <w:szCs w:val="24"/>
        </w:rPr>
      </w:pPr>
      <w:r w:rsidRPr="00C2073F">
        <w:rPr>
          <w:rFonts w:ascii="Segoe UI" w:eastAsia="Times New Roman" w:hAnsi="Segoe UI" w:cs="Segoe UI"/>
          <w:color w:val="333333"/>
          <w:sz w:val="24"/>
          <w:szCs w:val="24"/>
        </w:rPr>
        <w:t>The toolkit may need periodic updates; more info can be found </w:t>
      </w:r>
      <w:hyperlink r:id="rId14"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Also the ccda validator updates are available </w:t>
      </w:r>
      <w:hyperlink r:id="rId15"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and the technical Support </w:t>
      </w:r>
      <w:hyperlink r:id="rId16" w:history="1">
        <w:r w:rsidRPr="00C2073F">
          <w:rPr>
            <w:rFonts w:ascii="Segoe UI" w:eastAsia="Times New Roman" w:hAnsi="Segoe UI" w:cs="Segoe UI"/>
            <w:color w:val="4078C0"/>
            <w:sz w:val="24"/>
            <w:szCs w:val="24"/>
            <w:u w:val="single"/>
          </w:rPr>
          <w:t>here</w:t>
        </w:r>
      </w:hyperlink>
      <w:r w:rsidRPr="00C2073F">
        <w:rPr>
          <w:rFonts w:ascii="Segoe UI" w:eastAsia="Times New Roman" w:hAnsi="Segoe UI" w:cs="Segoe UI"/>
          <w:color w:val="333333"/>
          <w:sz w:val="24"/>
          <w:szCs w:val="24"/>
        </w:rPr>
        <w:t> or </w:t>
      </w:r>
      <w:hyperlink r:id="rId17" w:history="1">
        <w:r w:rsidRPr="00C2073F">
          <w:rPr>
            <w:rFonts w:ascii="Segoe UI" w:eastAsia="Times New Roman" w:hAnsi="Segoe UI" w:cs="Segoe UI"/>
            <w:color w:val="4078C0"/>
            <w:sz w:val="24"/>
            <w:szCs w:val="24"/>
            <w:u w:val="single"/>
          </w:rPr>
          <w:t>edge-testing-tool@googlegroups.com</w:t>
        </w:r>
      </w:hyperlink>
    </w:p>
    <w:p w:rsidR="00CA578E" w:rsidRDefault="00135EB2"/>
    <w:sectPr w:rsidR="00CA5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0E77C8"/>
    <w:multiLevelType w:val="multilevel"/>
    <w:tmpl w:val="26C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9F13E9"/>
    <w:multiLevelType w:val="multilevel"/>
    <w:tmpl w:val="31CE3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405EE9"/>
    <w:multiLevelType w:val="multilevel"/>
    <w:tmpl w:val="DA849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73F"/>
    <w:rsid w:val="00075F24"/>
    <w:rsid w:val="000B12BC"/>
    <w:rsid w:val="000E1597"/>
    <w:rsid w:val="00135EB2"/>
    <w:rsid w:val="001B4DDC"/>
    <w:rsid w:val="00204CFA"/>
    <w:rsid w:val="0023001E"/>
    <w:rsid w:val="002938A4"/>
    <w:rsid w:val="002D2861"/>
    <w:rsid w:val="00334EB3"/>
    <w:rsid w:val="00402AD3"/>
    <w:rsid w:val="004C51BD"/>
    <w:rsid w:val="0058745B"/>
    <w:rsid w:val="005E153D"/>
    <w:rsid w:val="00701EFE"/>
    <w:rsid w:val="00704DF3"/>
    <w:rsid w:val="0084294C"/>
    <w:rsid w:val="0085049F"/>
    <w:rsid w:val="008B2F65"/>
    <w:rsid w:val="00A05E52"/>
    <w:rsid w:val="00AF2598"/>
    <w:rsid w:val="00B453E7"/>
    <w:rsid w:val="00B71508"/>
    <w:rsid w:val="00BA490F"/>
    <w:rsid w:val="00C2073F"/>
    <w:rsid w:val="00C52341"/>
    <w:rsid w:val="00C71582"/>
    <w:rsid w:val="00CB663A"/>
    <w:rsid w:val="00CC342A"/>
    <w:rsid w:val="00E03630"/>
    <w:rsid w:val="00E62169"/>
    <w:rsid w:val="00F306A2"/>
    <w:rsid w:val="00F7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86B1A"/>
  <w15:docId w15:val="{BD42C7B7-288A-42A8-B696-F99B23FD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7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20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207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3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2073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207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073F"/>
    <w:rPr>
      <w:color w:val="0000FF"/>
      <w:u w:val="single"/>
    </w:rPr>
  </w:style>
  <w:style w:type="character" w:customStyle="1" w:styleId="apple-converted-space">
    <w:name w:val="apple-converted-space"/>
    <w:basedOn w:val="DefaultParagraphFont"/>
    <w:rsid w:val="00C2073F"/>
  </w:style>
  <w:style w:type="character" w:styleId="Emphasis">
    <w:name w:val="Emphasis"/>
    <w:basedOn w:val="DefaultParagraphFont"/>
    <w:uiPriority w:val="20"/>
    <w:qFormat/>
    <w:rsid w:val="00C2073F"/>
    <w:rPr>
      <w:i/>
      <w:iCs/>
    </w:rPr>
  </w:style>
  <w:style w:type="paragraph" w:styleId="HTMLPreformatted">
    <w:name w:val="HTML Preformatted"/>
    <w:basedOn w:val="Normal"/>
    <w:link w:val="HTMLPreformattedChar"/>
    <w:uiPriority w:val="99"/>
    <w:semiHidden/>
    <w:unhideWhenUsed/>
    <w:rsid w:val="00C20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073F"/>
    <w:rPr>
      <w:rFonts w:ascii="Courier New" w:eastAsia="Times New Roman" w:hAnsi="Courier New" w:cs="Courier New"/>
      <w:sz w:val="20"/>
      <w:szCs w:val="20"/>
    </w:rPr>
  </w:style>
  <w:style w:type="character" w:styleId="HTMLCode">
    <w:name w:val="HTML Code"/>
    <w:basedOn w:val="DefaultParagraphFont"/>
    <w:uiPriority w:val="99"/>
    <w:semiHidden/>
    <w:unhideWhenUsed/>
    <w:rsid w:val="00C2073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073F"/>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C207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073F"/>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207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73F"/>
    <w:rPr>
      <w:rFonts w:ascii="Tahoma" w:hAnsi="Tahoma" w:cs="Tahoma"/>
      <w:sz w:val="16"/>
      <w:szCs w:val="16"/>
    </w:rPr>
  </w:style>
  <w:style w:type="paragraph" w:styleId="ListParagraph">
    <w:name w:val="List Paragraph"/>
    <w:basedOn w:val="Normal"/>
    <w:uiPriority w:val="34"/>
    <w:qFormat/>
    <w:rsid w:val="005E1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70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aningfuluse/mu2/blob/master/transport/direct-hello-world.md" TargetMode="External"/><Relationship Id="rId13" Type="http://schemas.openxmlformats.org/officeDocument/2006/relationships/hyperlink" Target="https://github.com/meaningfuluse/mu2/blob/master/transport/direct-hello-world.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irectserver-ip:8081/config-ui" TargetMode="External"/><Relationship Id="rId12" Type="http://schemas.openxmlformats.org/officeDocument/2006/relationships/hyperlink" Target="https://ttpedge.sitenv.org/ttp/" TargetMode="External"/><Relationship Id="rId17" Type="http://schemas.openxmlformats.org/officeDocument/2006/relationships/hyperlink" Target="mailto:edge-testing-tool@googlegroups.com" TargetMode="External"/><Relationship Id="rId2" Type="http://schemas.openxmlformats.org/officeDocument/2006/relationships/styles" Target="styles.xml"/><Relationship Id="rId16" Type="http://schemas.openxmlformats.org/officeDocument/2006/relationships/hyperlink" Target="https://groups.google.com/d/forum/edge-test-tool" TargetMode="External"/><Relationship Id="rId1" Type="http://schemas.openxmlformats.org/officeDocument/2006/relationships/numbering" Target="numbering.xml"/><Relationship Id="rId6" Type="http://schemas.openxmlformats.org/officeDocument/2006/relationships/hyperlink" Target="https://github.com/siteadmin/ett/blob/resources/installation-resources/application.properties" TargetMode="External"/><Relationship Id="rId11" Type="http://schemas.openxmlformats.org/officeDocument/2006/relationships/hyperlink" Target="https://ttpedge.sitenv.org/ttp/" TargetMode="External"/><Relationship Id="rId5" Type="http://schemas.openxmlformats.org/officeDocument/2006/relationships/image" Target="media/image1.png"/><Relationship Id="rId15" Type="http://schemas.openxmlformats.org/officeDocument/2006/relationships/hyperlink" Target="https://github.com/siteadmin/referenceccdavalidator/releases" TargetMode="External"/><Relationship Id="rId10" Type="http://schemas.openxmlformats.org/officeDocument/2006/relationships/hyperlink" Target="https://github.com/siteadmin/ett/tree/resources/installation-resources/james/mailbox-testmessag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siteadmin/ett/blob/resources/installation-resources/james/addusers.sh" TargetMode="External"/><Relationship Id="rId14" Type="http://schemas.openxmlformats.org/officeDocument/2006/relationships/hyperlink" Target="https://github.com/usnistgov/iheos-toolki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1118</TotalTime>
  <Pages>5</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nbashyam</dc:creator>
  <cp:keywords/>
  <dc:description/>
  <cp:lastModifiedBy>Srini Adhinarayanan</cp:lastModifiedBy>
  <cp:revision>25</cp:revision>
  <dcterms:created xsi:type="dcterms:W3CDTF">2016-12-12T18:50:00Z</dcterms:created>
  <dcterms:modified xsi:type="dcterms:W3CDTF">2016-12-13T13:57:00Z</dcterms:modified>
</cp:coreProperties>
</file>